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B10B" w14:textId="77777777" w:rsidR="000B5293" w:rsidRPr="000B5293" w:rsidRDefault="000B5293" w:rsidP="000B5293">
      <w:pPr>
        <w:shd w:val="clear" w:color="auto" w:fill="FFFFFF"/>
        <w:spacing w:after="0" w:line="420" w:lineRule="atLeast"/>
        <w:jc w:val="center"/>
        <w:outlineLvl w:val="0"/>
        <w:rPr>
          <w:rFonts w:ascii="Georgia" w:eastAsia="Times New Roman" w:hAnsi="Georgia" w:cs="Times New Roman"/>
          <w:b/>
          <w:bCs/>
          <w:i/>
          <w:iCs/>
          <w:color w:val="4C4C4C"/>
          <w:kern w:val="36"/>
          <w:sz w:val="30"/>
          <w:szCs w:val="30"/>
          <w:lang w:eastAsia="ru-UA"/>
        </w:rPr>
      </w:pPr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kern w:val="36"/>
          <w:sz w:val="30"/>
          <w:szCs w:val="30"/>
          <w:lang w:eastAsia="ru-UA"/>
        </w:rPr>
        <w:fldChar w:fldCharType="begin"/>
      </w:r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kern w:val="36"/>
          <w:sz w:val="30"/>
          <w:szCs w:val="30"/>
          <w:lang w:eastAsia="ru-UA"/>
        </w:rPr>
        <w:instrText xml:space="preserve"> HYPERLINK "https://blog.g63.ru/other/svg-%d0%bd%d0%b0-%d1%81%d0%be%d0%b1%d1%81%d1%82%d0%b2%d0%b5%d0%bd%d0%bd%d0%be%d0%b9-%d1%88%d0%ba%d1%83%d1%80%d0%b5-%d1%87%d0%b0%d1%81%d1%82%d1%8c-1-%d1%81%d0%be%d0%b7%d0%b4%d0%b0%d0%bd%d0%b8%d0%b5/" \o "Ссылка на запись SVG на собственной шкуре. Часть 1 — создание SVG файла в CorelDraw" </w:instrText>
      </w:r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kern w:val="36"/>
          <w:sz w:val="30"/>
          <w:szCs w:val="30"/>
          <w:lang w:eastAsia="ru-UA"/>
        </w:rPr>
        <w:fldChar w:fldCharType="separate"/>
      </w:r>
      <w:r w:rsidRPr="000B5293">
        <w:rPr>
          <w:rFonts w:ascii="Georgia" w:eastAsia="Times New Roman" w:hAnsi="Georgia" w:cs="Times New Roman"/>
          <w:b/>
          <w:bCs/>
          <w:i/>
          <w:iCs/>
          <w:color w:val="00AA00"/>
          <w:kern w:val="36"/>
          <w:sz w:val="30"/>
          <w:szCs w:val="30"/>
          <w:u w:val="single"/>
          <w:lang w:eastAsia="ru-UA"/>
        </w:rPr>
        <w:t xml:space="preserve">SVG на собственной шкуре. Часть 1 — создание SVG файла в </w:t>
      </w:r>
      <w:proofErr w:type="spellStart"/>
      <w:r w:rsidRPr="000B5293">
        <w:rPr>
          <w:rFonts w:ascii="Georgia" w:eastAsia="Times New Roman" w:hAnsi="Georgia" w:cs="Times New Roman"/>
          <w:b/>
          <w:bCs/>
          <w:i/>
          <w:iCs/>
          <w:color w:val="00AA00"/>
          <w:kern w:val="36"/>
          <w:sz w:val="30"/>
          <w:szCs w:val="30"/>
          <w:u w:val="single"/>
          <w:lang w:eastAsia="ru-UA"/>
        </w:rPr>
        <w:t>CorelDraw</w:t>
      </w:r>
      <w:proofErr w:type="spellEnd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kern w:val="36"/>
          <w:sz w:val="30"/>
          <w:szCs w:val="30"/>
          <w:lang w:eastAsia="ru-UA"/>
        </w:rPr>
        <w:fldChar w:fldCharType="end"/>
      </w:r>
    </w:p>
    <w:p w14:paraId="734CDBF8" w14:textId="77777777" w:rsidR="000B5293" w:rsidRPr="000B5293" w:rsidRDefault="000B5293" w:rsidP="000B5293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В интернете полно руководств о том, как внедрить в HTML5 документ SVG графику. Ну конечно не только в HTML5. Во всех этих руководствах / статьях одно и тоже. Но реально они не рассказывают ни чего подробного. И большинство этих статей рассказывают о создание SVG объектов внутри кода страницы. И ни где нет подробного руководства о том, как подключить внешний файл на страницу. При этом чтобы он был как часть страницы, чтобы было полное взаимодействие с DOM, чтобы можно было манипулировать SVG файлом с помощью JS.</w:t>
      </w:r>
    </w:p>
    <w:p w14:paraId="669FA54A" w14:textId="77777777" w:rsidR="000B5293" w:rsidRPr="000B5293" w:rsidRDefault="000B5293" w:rsidP="000B5293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Долго изучал данный вопрос и вот моя статья, которая ни в коем случае не претендует на руководство, а просто рассказывает о моих экспериментах и поисках решения.</w:t>
      </w:r>
    </w:p>
    <w:p w14:paraId="1594ECD0" w14:textId="77777777" w:rsidR="000B5293" w:rsidRPr="000B5293" w:rsidRDefault="000B5293" w:rsidP="000B5293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Свою сказку я пожалуй начну немного из далека</w:t>
      </w:r>
    </w:p>
    <w:p w14:paraId="0D4DB4BE" w14:textId="77777777" w:rsidR="000B5293" w:rsidRPr="000B5293" w:rsidRDefault="000B5293" w:rsidP="000B5293">
      <w:pPr>
        <w:shd w:val="clear" w:color="auto" w:fill="FFFFFF"/>
        <w:spacing w:before="680" w:after="340" w:line="240" w:lineRule="auto"/>
        <w:jc w:val="center"/>
        <w:outlineLvl w:val="1"/>
        <w:rPr>
          <w:rFonts w:ascii="Georgia" w:eastAsia="Times New Roman" w:hAnsi="Georgia" w:cs="Times New Roman"/>
          <w:b/>
          <w:bCs/>
          <w:i/>
          <w:iCs/>
          <w:color w:val="4C4C4C"/>
          <w:sz w:val="26"/>
          <w:szCs w:val="26"/>
          <w:lang w:eastAsia="ru-UA"/>
        </w:rPr>
      </w:pPr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6"/>
          <w:szCs w:val="26"/>
          <w:lang w:eastAsia="ru-UA"/>
        </w:rPr>
        <w:t xml:space="preserve">Создание SVG файла в </w:t>
      </w:r>
      <w:proofErr w:type="spellStart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6"/>
          <w:szCs w:val="26"/>
          <w:lang w:eastAsia="ru-UA"/>
        </w:rPr>
        <w:t>CorelDraw</w:t>
      </w:r>
      <w:proofErr w:type="spellEnd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6"/>
          <w:szCs w:val="26"/>
          <w:lang w:eastAsia="ru-UA"/>
        </w:rPr>
        <w:t xml:space="preserve"> и параметры при сохранение.</w:t>
      </w:r>
    </w:p>
    <w:p w14:paraId="791B93F1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Я очень давно занимаюсь рекламой — полиграфия и наружка. В этой отрасли векторная графика очень развита в отличие от интернета. Большинство макетов делается непосредственно с применением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CorelDraw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или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Adobe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Illustrator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, а макеты в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Photoshop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является плохим тоном.</w:t>
      </w:r>
    </w:p>
    <w:p w14:paraId="32078A39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Вместе с </w:t>
      </w:r>
      <w:hyperlink r:id="rId5" w:history="1">
        <w:r w:rsidRPr="000B5293">
          <w:rPr>
            <w:rFonts w:ascii="Times New Roman" w:eastAsia="Times New Roman" w:hAnsi="Times New Roman" w:cs="Times New Roman"/>
            <w:color w:val="00AA00"/>
            <w:sz w:val="24"/>
            <w:szCs w:val="24"/>
            <w:u w:val="single"/>
            <w:lang w:eastAsia="ru-UA"/>
          </w:rPr>
          <w:t>HTML5</w:t>
        </w:r>
      </w:hyperlink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и </w:t>
      </w:r>
      <w:hyperlink r:id="rId6" w:history="1">
        <w:r w:rsidRPr="000B5293">
          <w:rPr>
            <w:rFonts w:ascii="Times New Roman" w:eastAsia="Times New Roman" w:hAnsi="Times New Roman" w:cs="Times New Roman"/>
            <w:color w:val="00AA00"/>
            <w:sz w:val="24"/>
            <w:szCs w:val="24"/>
            <w:u w:val="single"/>
            <w:lang w:eastAsia="ru-UA"/>
          </w:rPr>
          <w:t>CSS3</w:t>
        </w:r>
      </w:hyperlink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 нам теперь доступна и полноценная поддержка векторной графики во всех современных браузерах… Ну ладно, ладно — почти полноценная, но не за горами то время когда она будет полноценной. И уже сейчас смело можно использовать SVG в разработке сайтов, уже сейчас SVG графика может заменить некоторые ниши FLASH… Но это уже не по теме, это очередной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холивар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 для отдельной темы, о которой я возможно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пофлужу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 в отдельной теме.</w:t>
      </w:r>
    </w:p>
    <w:p w14:paraId="664E8858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И так, ближе к делу. Как я писал чуть выше — я очень долго работал с векторной графикой и её внедрение в HTML для меня очень радостное событие. Все свои файлы я создаю в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CorelDraw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X5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 Он корректно сохраняет SVG. Конечно есть и бесплатные аналоги, такие как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Inkscape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, но:</w:t>
      </w:r>
    </w:p>
    <w:p w14:paraId="6DD1776D" w14:textId="77777777" w:rsidR="000B5293" w:rsidRPr="000B5293" w:rsidRDefault="000B5293" w:rsidP="000B5293">
      <w:pPr>
        <w:numPr>
          <w:ilvl w:val="0"/>
          <w:numId w:val="1"/>
        </w:numPr>
        <w:shd w:val="clear" w:color="auto" w:fill="FFFFFF"/>
        <w:spacing w:after="0" w:line="240" w:lineRule="auto"/>
        <w:ind w:left="106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Я им не пользуюсь. Хоть он и самый мощный аналог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Corel’a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 и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Illustrator’а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 из бесплатных программ и я его уважаю за то, что он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OpenSourse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, но он еще очень молодой и слабый по сравнению со своими старшими платными собратьями.</w:t>
      </w:r>
    </w:p>
    <w:p w14:paraId="17DF7A2D" w14:textId="77777777" w:rsidR="000B5293" w:rsidRPr="000B5293" w:rsidRDefault="000B5293" w:rsidP="000B5293">
      <w:pPr>
        <w:numPr>
          <w:ilvl w:val="0"/>
          <w:numId w:val="1"/>
        </w:numPr>
        <w:shd w:val="clear" w:color="auto" w:fill="FFFFFF"/>
        <w:spacing w:after="0" w:line="240" w:lineRule="auto"/>
        <w:ind w:left="106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В интернете много написано о том, что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Inkscape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 сохраняет не корректно SVG. Хотя есть инструмент, который исправляет его ошибки правит, но </w:t>
      </w:r>
      <w:hyperlink r:id="rId7" w:anchor="optimize" w:history="1">
        <w:r w:rsidRPr="000B5293">
          <w:rPr>
            <w:rFonts w:ascii="Times New Roman" w:eastAsia="Times New Roman" w:hAnsi="Times New Roman" w:cs="Times New Roman"/>
            <w:color w:val="00AA00"/>
            <w:sz w:val="24"/>
            <w:szCs w:val="24"/>
            <w:u w:val="single"/>
            <w:lang w:eastAsia="ru-UA"/>
          </w:rPr>
          <w:t>об этом ниже</w:t>
        </w:r>
      </w:hyperlink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</w:t>
      </w:r>
    </w:p>
    <w:p w14:paraId="735EC146" w14:textId="77777777" w:rsidR="000B5293" w:rsidRPr="000B5293" w:rsidRDefault="000B5293" w:rsidP="000B5293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Дальше я приведу небольшое руководство по сохранению файла из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CorelDraw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 X5. В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Illustrator’е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 и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Inkscap’е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 я не пробовал сохранять, но процесс наверняка схожий.</w:t>
      </w:r>
    </w:p>
    <w:p w14:paraId="15298BB9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i/>
          <w:iCs/>
          <w:color w:val="4C4C4C"/>
          <w:sz w:val="24"/>
          <w:szCs w:val="24"/>
          <w:lang w:eastAsia="ru-UA"/>
        </w:rPr>
        <w:t>Сначала дам один совет по оптимизации самого изображения — избегать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i/>
          <w:iCs/>
          <w:color w:val="4C4C4C"/>
          <w:sz w:val="24"/>
          <w:szCs w:val="24"/>
          <w:lang w:eastAsia="ru-UA"/>
        </w:rPr>
        <w:t>Behind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i/>
          <w:i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i/>
          <w:iCs/>
          <w:color w:val="4C4C4C"/>
          <w:sz w:val="24"/>
          <w:szCs w:val="24"/>
          <w:lang w:eastAsia="ru-UA"/>
        </w:rPr>
        <w:t>fill</w:t>
      </w:r>
      <w:proofErr w:type="spellEnd"/>
      <w:r w:rsidRPr="000B5293">
        <w:rPr>
          <w:rFonts w:ascii="Times New Roman" w:eastAsia="Times New Roman" w:hAnsi="Times New Roman" w:cs="Times New Roman"/>
          <w:i/>
          <w:iCs/>
          <w:color w:val="4C4C4C"/>
          <w:sz w:val="24"/>
          <w:szCs w:val="24"/>
          <w:lang w:eastAsia="ru-UA"/>
        </w:rPr>
        <w:t xml:space="preserve"> (контур под объектом) у контуров. </w:t>
      </w:r>
      <w:proofErr w:type="spellStart"/>
      <w:r w:rsidRPr="000B5293">
        <w:rPr>
          <w:rFonts w:ascii="Times New Roman" w:eastAsia="Times New Roman" w:hAnsi="Times New Roman" w:cs="Times New Roman"/>
          <w:i/>
          <w:iCs/>
          <w:color w:val="4C4C4C"/>
          <w:sz w:val="24"/>
          <w:szCs w:val="24"/>
          <w:lang w:eastAsia="ru-UA"/>
        </w:rPr>
        <w:t>Corel</w:t>
      </w:r>
      <w:proofErr w:type="spellEnd"/>
      <w:r w:rsidRPr="000B5293">
        <w:rPr>
          <w:rFonts w:ascii="Times New Roman" w:eastAsia="Times New Roman" w:hAnsi="Times New Roman" w:cs="Times New Roman"/>
          <w:i/>
          <w:iCs/>
          <w:color w:val="4C4C4C"/>
          <w:sz w:val="24"/>
          <w:szCs w:val="24"/>
          <w:lang w:eastAsia="ru-UA"/>
        </w:rPr>
        <w:t xml:space="preserve"> при экспорте в SVG будет создавать дубликат объекта. В таких случаях лучше сделать толщину контура в два раза меньше. Если это не возможно, то лучше конвертировать контур в объект и ручками удалить лишние узлы.</w:t>
      </w:r>
    </w:p>
    <w:p w14:paraId="75E20442" w14:textId="4D0281B4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Для примера в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CorelDraw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 X5 я создал два простых примитива — круг и квадрат с контурами.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br/>
      </w:r>
      <w:r w:rsidRPr="000B5293">
        <w:rPr>
          <w:rFonts w:ascii="Times New Roman" w:eastAsia="Times New Roman" w:hAnsi="Times New Roman" w:cs="Times New Roman"/>
          <w:noProof/>
          <w:color w:val="00AA00"/>
          <w:sz w:val="24"/>
          <w:szCs w:val="24"/>
          <w:lang w:eastAsia="ru-UA"/>
        </w:rPr>
        <w:lastRenderedPageBreak/>
        <w:drawing>
          <wp:inline distT="0" distB="0" distL="0" distR="0" wp14:anchorId="653991C9" wp14:editId="0F15A909">
            <wp:extent cx="2856230" cy="1626870"/>
            <wp:effectExtent l="0" t="0" r="1270" b="0"/>
            <wp:docPr id="4" name="Picture 4" descr="Два простых примитива - круг и квадрат с контурами в CorelDraw X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ва простых примитива - круг и квадрат с контурами в CorelDraw X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br/>
        <w:t>Сохраняем нарисованное в SVG. Сохранять можно через «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Export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» или «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Save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As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». Какой способ выбрать — значения не имеет.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br/>
      </w:r>
      <w:r w:rsidRPr="000B5293">
        <w:rPr>
          <w:rFonts w:ascii="Times New Roman" w:eastAsia="Times New Roman" w:hAnsi="Times New Roman" w:cs="Times New Roman"/>
          <w:noProof/>
          <w:color w:val="00AA00"/>
          <w:sz w:val="24"/>
          <w:szCs w:val="24"/>
          <w:lang w:eastAsia="ru-UA"/>
        </w:rPr>
        <w:drawing>
          <wp:inline distT="0" distB="0" distL="0" distR="0" wp14:anchorId="6C9AC686" wp14:editId="35AACBF8">
            <wp:extent cx="1056640" cy="2856230"/>
            <wp:effectExtent l="0" t="0" r="0" b="1270"/>
            <wp:docPr id="3" name="Picture 3" descr="Сохранение в SVG из CorelDraw X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хранение в SVG из CorelDraw X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3FD3" w14:textId="3971E974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В появившемся диалоговом окне Экспорта / Сохранения выбираем формат SVG.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br/>
      </w:r>
      <w:r w:rsidRPr="000B5293">
        <w:rPr>
          <w:rFonts w:ascii="Times New Roman" w:eastAsia="Times New Roman" w:hAnsi="Times New Roman" w:cs="Times New Roman"/>
          <w:noProof/>
          <w:color w:val="00AA00"/>
          <w:sz w:val="24"/>
          <w:szCs w:val="24"/>
          <w:lang w:eastAsia="ru-UA"/>
        </w:rPr>
        <w:drawing>
          <wp:inline distT="0" distB="0" distL="0" distR="0" wp14:anchorId="08BF0236" wp14:editId="6FAC20C4">
            <wp:extent cx="2856230" cy="1437005"/>
            <wp:effectExtent l="0" t="0" r="1270" b="0"/>
            <wp:docPr id="2" name="Picture 2" descr="Сохранение в SVG из CorelDraw X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хранение в SVG из CorelDraw X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7890" w14:textId="3B463452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lastRenderedPageBreak/>
        <w:t>Жмём «Сохранить» (ну или «Экспорт» — в зависимости от выбранного вами способа) и перед нами появится окно настроек SVG файла.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br/>
      </w:r>
      <w:r w:rsidRPr="000B5293">
        <w:rPr>
          <w:rFonts w:ascii="Times New Roman" w:eastAsia="Times New Roman" w:hAnsi="Times New Roman" w:cs="Times New Roman"/>
          <w:noProof/>
          <w:color w:val="00AA00"/>
          <w:sz w:val="24"/>
          <w:szCs w:val="24"/>
          <w:lang w:eastAsia="ru-UA"/>
        </w:rPr>
        <w:drawing>
          <wp:inline distT="0" distB="0" distL="0" distR="0" wp14:anchorId="22C48B17" wp14:editId="20ECE627">
            <wp:extent cx="2125980" cy="2856230"/>
            <wp:effectExtent l="0" t="0" r="7620" b="1270"/>
            <wp:docPr id="1" name="Picture 1" descr="Окно настроек SVG файла при сохранение из CorelDraw X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кно настроек SVG файла при сохранение из CorelDraw X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1057" w14:textId="77777777" w:rsidR="000B5293" w:rsidRPr="000B5293" w:rsidRDefault="000B5293" w:rsidP="000B5293">
      <w:pPr>
        <w:shd w:val="clear" w:color="auto" w:fill="FFFFFF"/>
        <w:spacing w:before="680" w:after="340" w:line="400" w:lineRule="atLeast"/>
        <w:outlineLvl w:val="2"/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</w:pPr>
      <w:proofErr w:type="spellStart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  <w:t>Encoding</w:t>
      </w:r>
      <w:proofErr w:type="spellEnd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  <w:t>Method</w:t>
      </w:r>
      <w:proofErr w:type="spellEnd"/>
    </w:p>
    <w:p w14:paraId="539CC640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Оставляем как есть в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Unicode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— UTF-8</w:t>
      </w:r>
    </w:p>
    <w:p w14:paraId="406E6DA0" w14:textId="77777777" w:rsidR="000B5293" w:rsidRPr="000B5293" w:rsidRDefault="000B5293" w:rsidP="000B5293">
      <w:pPr>
        <w:shd w:val="clear" w:color="auto" w:fill="FFFFFF"/>
        <w:spacing w:before="680" w:after="340" w:line="400" w:lineRule="atLeast"/>
        <w:outlineLvl w:val="2"/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</w:pPr>
      <w:proofErr w:type="spellStart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  <w:t>Styling</w:t>
      </w:r>
      <w:proofErr w:type="spellEnd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  <w:t>Options</w:t>
      </w:r>
      <w:proofErr w:type="spellEnd"/>
    </w:p>
    <w:p w14:paraId="67706DF0" w14:textId="77777777" w:rsidR="000B5293" w:rsidRPr="000B5293" w:rsidRDefault="000B5293" w:rsidP="000B5293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Первым делом решим — хотим ли мы что бы стили были внутри SVG файла или были вынесены в отдельный файл. Тут принцип работы ни чем не отличается от работы стилей в HTML+CSS.</w:t>
      </w:r>
    </w:p>
    <w:p w14:paraId="5F366FB8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В большинстве случаев стили лучше встраивать в файл. Для этого необходимо выбрать пункт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Internal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Style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Sheet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в строке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Styling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Options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 Этот параметр создаст SVG файл в хедере которого будут записаны все стили файла — цвета, контуры и их цвета.</w:t>
      </w:r>
    </w:p>
    <w:p w14:paraId="4668D663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Если в документе нет повторяющихся цветов и прочих стилей, то имеет смысл встроить их непосредственно в объекты. Для этого выбирайте пункт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Presentation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Attributes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 Оба эти способа помогут сделать файл максимально независимым:</w:t>
      </w:r>
    </w:p>
    <w:p w14:paraId="3EF56710" w14:textId="77777777" w:rsidR="000B5293" w:rsidRPr="000B5293" w:rsidRDefault="000B5293" w:rsidP="000B5293">
      <w:pPr>
        <w:numPr>
          <w:ilvl w:val="0"/>
          <w:numId w:val="2"/>
        </w:numPr>
        <w:shd w:val="clear" w:color="auto" w:fill="FFFFFF"/>
        <w:spacing w:after="0" w:line="240" w:lineRule="auto"/>
        <w:ind w:left="106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При передаче — вы будете передавать только 1 файл, что не позволит вам случайно забыть файл стилей и запутаться в файлах.</w:t>
      </w:r>
    </w:p>
    <w:p w14:paraId="677F9525" w14:textId="77777777" w:rsidR="000B5293" w:rsidRPr="000B5293" w:rsidRDefault="000B5293" w:rsidP="000B5293">
      <w:pPr>
        <w:numPr>
          <w:ilvl w:val="0"/>
          <w:numId w:val="2"/>
        </w:numPr>
        <w:shd w:val="clear" w:color="auto" w:fill="FFFFFF"/>
        <w:spacing w:after="0" w:line="240" w:lineRule="auto"/>
        <w:ind w:left="106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При внедрения файла в страницу — файл всегда будет использовать встроенные стили и будет производится только один запрос к серверу — не будет лишних запросов при загрузке файла.</w:t>
      </w:r>
    </w:p>
    <w:p w14:paraId="24899F75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del w:id="0" w:author="Unknown">
        <w:r w:rsidRPr="000B5293">
          <w:rPr>
            <w:rFonts w:ascii="Times New Roman" w:eastAsia="Times New Roman" w:hAnsi="Times New Roman" w:cs="Times New Roman"/>
            <w:color w:val="4C4C4C"/>
            <w:sz w:val="24"/>
            <w:szCs w:val="24"/>
            <w:lang w:eastAsia="ru-UA"/>
          </w:rPr>
          <w:delText>Я выбрал для себя последний способ — </w:delText>
        </w:r>
        <w:r w:rsidRPr="000B5293">
          <w:rPr>
            <w:rFonts w:ascii="Times New Roman" w:eastAsia="Times New Roman" w:hAnsi="Times New Roman" w:cs="Times New Roman"/>
            <w:b/>
            <w:bCs/>
            <w:color w:val="4C4C4C"/>
            <w:sz w:val="24"/>
            <w:szCs w:val="24"/>
            <w:lang w:eastAsia="ru-UA"/>
          </w:rPr>
          <w:delText>External CSS</w:delText>
        </w:r>
        <w:r w:rsidRPr="000B5293">
          <w:rPr>
            <w:rFonts w:ascii="Times New Roman" w:eastAsia="Times New Roman" w:hAnsi="Times New Roman" w:cs="Times New Roman"/>
            <w:color w:val="4C4C4C"/>
            <w:sz w:val="24"/>
            <w:szCs w:val="24"/>
            <w:lang w:eastAsia="ru-UA"/>
          </w:rPr>
          <w:delText>. Этот параметр позволит сохранить стили в отдельный файл. Для чего оно мне и для чего вообще это может потребоваться? Ну у меня появилось желание сделать логотип сайта графикой SVG и при этом менять цвета логотипа при смене дизайна сайта непосредственно из общих стилей или из </w:delText>
        </w:r>
        <w:r w:rsidRPr="000B5293">
          <w:rPr>
            <w:rFonts w:ascii="Times New Roman" w:eastAsia="Times New Roman" w:hAnsi="Times New Roman" w:cs="Times New Roman"/>
            <w:color w:val="4C4C4C"/>
            <w:sz w:val="24"/>
            <w:szCs w:val="24"/>
            <w:lang w:eastAsia="ru-UA"/>
          </w:rPr>
          <w:fldChar w:fldCharType="begin"/>
        </w:r>
        <w:r w:rsidRPr="000B5293">
          <w:rPr>
            <w:rFonts w:ascii="Times New Roman" w:eastAsia="Times New Roman" w:hAnsi="Times New Roman" w:cs="Times New Roman"/>
            <w:color w:val="4C4C4C"/>
            <w:sz w:val="24"/>
            <w:szCs w:val="24"/>
            <w:lang w:eastAsia="ru-UA"/>
          </w:rPr>
          <w:delInstrText xml:space="preserve"> HYPERLINK "http://blog.g63.ru/tag/js/" </w:delInstrText>
        </w:r>
        <w:r w:rsidRPr="000B5293">
          <w:rPr>
            <w:rFonts w:ascii="Times New Roman" w:eastAsia="Times New Roman" w:hAnsi="Times New Roman" w:cs="Times New Roman"/>
            <w:color w:val="4C4C4C"/>
            <w:sz w:val="24"/>
            <w:szCs w:val="24"/>
            <w:lang w:eastAsia="ru-UA"/>
          </w:rPr>
          <w:fldChar w:fldCharType="separate"/>
        </w:r>
        <w:r w:rsidRPr="000B5293">
          <w:rPr>
            <w:rFonts w:ascii="Times New Roman" w:eastAsia="Times New Roman" w:hAnsi="Times New Roman" w:cs="Times New Roman"/>
            <w:color w:val="00AA00"/>
            <w:sz w:val="24"/>
            <w:szCs w:val="24"/>
            <w:u w:val="single"/>
            <w:lang w:eastAsia="ru-UA"/>
          </w:rPr>
          <w:delText>JS</w:delText>
        </w:r>
        <w:r w:rsidRPr="000B5293">
          <w:rPr>
            <w:rFonts w:ascii="Times New Roman" w:eastAsia="Times New Roman" w:hAnsi="Times New Roman" w:cs="Times New Roman"/>
            <w:color w:val="4C4C4C"/>
            <w:sz w:val="24"/>
            <w:szCs w:val="24"/>
            <w:lang w:eastAsia="ru-UA"/>
          </w:rPr>
          <w:fldChar w:fldCharType="end"/>
        </w:r>
        <w:r w:rsidRPr="000B5293">
          <w:rPr>
            <w:rFonts w:ascii="Times New Roman" w:eastAsia="Times New Roman" w:hAnsi="Times New Roman" w:cs="Times New Roman"/>
            <w:color w:val="4C4C4C"/>
            <w:sz w:val="24"/>
            <w:szCs w:val="24"/>
            <w:lang w:eastAsia="ru-UA"/>
          </w:rPr>
          <w:delText> скрипта. Захотел — картинка красная, передумал и сделал её синей. При этом чтобы это «хотение» было не моё, а пользователя. В общем более подробно я уже писал в статье «</w:delText>
        </w:r>
        <w:r w:rsidRPr="000B5293">
          <w:rPr>
            <w:rFonts w:ascii="Times New Roman" w:eastAsia="Times New Roman" w:hAnsi="Times New Roman" w:cs="Times New Roman"/>
            <w:color w:val="4C4C4C"/>
            <w:sz w:val="24"/>
            <w:szCs w:val="24"/>
            <w:lang w:eastAsia="ru-UA"/>
          </w:rPr>
          <w:fldChar w:fldCharType="begin"/>
        </w:r>
        <w:r w:rsidRPr="000B5293">
          <w:rPr>
            <w:rFonts w:ascii="Times New Roman" w:eastAsia="Times New Roman" w:hAnsi="Times New Roman" w:cs="Times New Roman"/>
            <w:color w:val="4C4C4C"/>
            <w:sz w:val="24"/>
            <w:szCs w:val="24"/>
            <w:lang w:eastAsia="ru-UA"/>
          </w:rPr>
          <w:delInstrText xml:space="preserve"> HYPERLINK "http://blog.g63.ru/jquery/%d1%81%d0%ba%d1%80%d0%b8%d0%bf%d1%82-%d1%81%d0%bc%d0%b5%d0%bd%d1%8b-%d1%81%d1%82%d0%b8%d0%bb%d1%8f-%d0%bf%d0%be%d0%bb%d1%8c%d0%b7%d0%be%d0%b2%d0%b0%d1%82%d0%b5%d0%bb%d0%b5%d0%bc-%d0%b2-wp-%d0%b8/" </w:delInstrText>
        </w:r>
        <w:r w:rsidRPr="000B5293">
          <w:rPr>
            <w:rFonts w:ascii="Times New Roman" w:eastAsia="Times New Roman" w:hAnsi="Times New Roman" w:cs="Times New Roman"/>
            <w:color w:val="4C4C4C"/>
            <w:sz w:val="24"/>
            <w:szCs w:val="24"/>
            <w:lang w:eastAsia="ru-UA"/>
          </w:rPr>
          <w:fldChar w:fldCharType="separate"/>
        </w:r>
        <w:r w:rsidRPr="000B5293">
          <w:rPr>
            <w:rFonts w:ascii="Times New Roman" w:eastAsia="Times New Roman" w:hAnsi="Times New Roman" w:cs="Times New Roman"/>
            <w:color w:val="00AA00"/>
            <w:sz w:val="24"/>
            <w:szCs w:val="24"/>
            <w:u w:val="single"/>
            <w:lang w:eastAsia="ru-UA"/>
          </w:rPr>
          <w:delText>Скрипт смены стиля пользователем в WP и не только…</w:delText>
        </w:r>
        <w:r w:rsidRPr="000B5293">
          <w:rPr>
            <w:rFonts w:ascii="Times New Roman" w:eastAsia="Times New Roman" w:hAnsi="Times New Roman" w:cs="Times New Roman"/>
            <w:color w:val="4C4C4C"/>
            <w:sz w:val="24"/>
            <w:szCs w:val="24"/>
            <w:lang w:eastAsia="ru-UA"/>
          </w:rPr>
          <w:fldChar w:fldCharType="end"/>
        </w:r>
        <w:r w:rsidRPr="000B5293">
          <w:rPr>
            <w:rFonts w:ascii="Times New Roman" w:eastAsia="Times New Roman" w:hAnsi="Times New Roman" w:cs="Times New Roman"/>
            <w:color w:val="4C4C4C"/>
            <w:sz w:val="24"/>
            <w:szCs w:val="24"/>
            <w:lang w:eastAsia="ru-UA"/>
          </w:rPr>
          <w:delText>«</w:delText>
        </w:r>
      </w:del>
    </w:p>
    <w:p w14:paraId="4EB71E60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Параметр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External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CSS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 позволит сохранить стили в отдельный файл. К сожалению, я так и не смог добиться раскрашивания SVG файла с помощью глобальных стилей документа. Но это с одной стороны понятно, а с другой очень огорчает, т.к. SVG файл встраивается в DOM страницы, но и в тоже время не воспринимает глобальные стили, тем самым лишая многих возможностей по оформлению интерфейса и не только. Хотя с помощью JS управлять файлом всё равно можно. Об этом я расскажу в следующей статье. Так что данный параметр 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lastRenderedPageBreak/>
        <w:t>полезен разве только для презентаций, когда у нескольких файлов очень много общих стилей.</w:t>
      </w:r>
    </w:p>
    <w:p w14:paraId="62151EAB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Если Вы не поняли что я написал в последних </w:t>
      </w:r>
      <w:del w:id="1" w:author="Unknown">
        <w:r w:rsidRPr="000B5293">
          <w:rPr>
            <w:rFonts w:ascii="Times New Roman" w:eastAsia="Times New Roman" w:hAnsi="Times New Roman" w:cs="Times New Roman"/>
            <w:color w:val="4C4C4C"/>
            <w:sz w:val="24"/>
            <w:szCs w:val="24"/>
            <w:lang w:eastAsia="ru-UA"/>
          </w:rPr>
          <w:delText>трёх</w:delText>
        </w:r>
      </w:del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четырёх абзаца — поэкспериментируйте сами с этим параметром и Вы всё сами поймете. SVG файл можно легко открыть в блокноте и посмотреть или отредактировать код. Это же обычный XML файл.</w:t>
      </w:r>
    </w:p>
    <w:p w14:paraId="5F465F22" w14:textId="77777777" w:rsidR="000B5293" w:rsidRPr="000B5293" w:rsidRDefault="000B5293" w:rsidP="000B5293">
      <w:pPr>
        <w:shd w:val="clear" w:color="auto" w:fill="FFFFFF"/>
        <w:spacing w:before="680" w:after="340" w:line="400" w:lineRule="atLeast"/>
        <w:outlineLvl w:val="2"/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</w:pPr>
      <w:proofErr w:type="spellStart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  <w:t>JavaScript</w:t>
      </w:r>
      <w:proofErr w:type="spellEnd"/>
    </w:p>
    <w:p w14:paraId="29BC9377" w14:textId="77777777" w:rsidR="000B5293" w:rsidRPr="000B5293" w:rsidRDefault="000B5293" w:rsidP="000B5293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Следующий немаловажный пункт (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checkbox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) — это прикрепление или внедрение JS. Тут всего два параметра «выносить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js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 код в отдельный файл» или «внедрить его в документ». По умолчанию он внедряется в код файла, т.е. галочка снята. Но т.к. в примере я не используем ни каких JS, то этот пункт мне не особо интересен.</w:t>
      </w:r>
    </w:p>
    <w:p w14:paraId="4271F63A" w14:textId="77777777" w:rsidR="000B5293" w:rsidRPr="000B5293" w:rsidRDefault="000B5293" w:rsidP="000B5293">
      <w:pPr>
        <w:shd w:val="clear" w:color="auto" w:fill="FFFFFF"/>
        <w:spacing w:before="680" w:after="340" w:line="400" w:lineRule="atLeast"/>
        <w:outlineLvl w:val="2"/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</w:pPr>
      <w:proofErr w:type="spellStart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  <w:t>Document</w:t>
      </w:r>
      <w:proofErr w:type="spellEnd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  <w:t>Setup</w:t>
      </w:r>
      <w:proofErr w:type="spellEnd"/>
    </w:p>
    <w:p w14:paraId="28FFD92D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Далее идут настройки документа —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Document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Setup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br/>
        <w:t>Ну про ширину и высоту думаю рассказывать не имеет смысла. Тут и так всё понятно. Главное не забудьте выставить единицу измерения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pixsels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br/>
      </w:r>
      <w:bookmarkStart w:id="2" w:name="drawingPrecision"/>
      <w:bookmarkEnd w:id="2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br/>
        <w:t>А вот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Drawing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Precision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очень полезная штука. Тут мы задаем масштаб в котором будет обрабатываться документ, главным образом координаты узлов и объектов. В этом параметре я всегда выставляю разное значение. Вы можете поиграться и выставить свои. Но желательно добиться что бы у вас координаты были типа </w:t>
      </w:r>
      <w:r w:rsidRPr="000B5293">
        <w:rPr>
          <w:rFonts w:ascii="Courier New" w:eastAsia="Times New Roman" w:hAnsi="Courier New" w:cs="Courier New"/>
          <w:b/>
          <w:bCs/>
          <w:i/>
          <w:iCs/>
          <w:color w:val="4C4C4C"/>
          <w:sz w:val="24"/>
          <w:szCs w:val="24"/>
          <w:shd w:val="clear" w:color="auto" w:fill="F0F0F0"/>
          <w:lang w:eastAsia="ru-UA"/>
        </w:rPr>
        <w:t>12.435567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или </w:t>
      </w:r>
      <w:r w:rsidRPr="000B5293">
        <w:rPr>
          <w:rFonts w:ascii="Courier New" w:eastAsia="Times New Roman" w:hAnsi="Courier New" w:cs="Courier New"/>
          <w:b/>
          <w:bCs/>
          <w:i/>
          <w:iCs/>
          <w:color w:val="4C4C4C"/>
          <w:sz w:val="24"/>
          <w:szCs w:val="24"/>
          <w:shd w:val="clear" w:color="auto" w:fill="F0F0F0"/>
          <w:lang w:eastAsia="ru-UA"/>
        </w:rPr>
        <w:t>213.078381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, т.е. 2 или 3 разряда. Зачем? Про это будет </w:t>
      </w:r>
      <w:hyperlink r:id="rId16" w:anchor="optimize" w:history="1">
        <w:r w:rsidRPr="000B5293">
          <w:rPr>
            <w:rFonts w:ascii="Times New Roman" w:eastAsia="Times New Roman" w:hAnsi="Times New Roman" w:cs="Times New Roman"/>
            <w:color w:val="00AA00"/>
            <w:sz w:val="24"/>
            <w:szCs w:val="24"/>
            <w:u w:val="single"/>
            <w:lang w:eastAsia="ru-UA"/>
          </w:rPr>
          <w:t>рассказано чуть ниже</w:t>
        </w:r>
      </w:hyperlink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</w:t>
      </w:r>
    </w:p>
    <w:p w14:paraId="7A3B5F79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Следующий пункт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Fourtain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Steps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оставим по умолчанию.</w:t>
      </w:r>
    </w:p>
    <w:p w14:paraId="52CA93C6" w14:textId="77777777" w:rsidR="000B5293" w:rsidRPr="000B5293" w:rsidRDefault="000B5293" w:rsidP="000B5293">
      <w:pPr>
        <w:shd w:val="clear" w:color="auto" w:fill="FFFFFF"/>
        <w:spacing w:before="680" w:after="340" w:line="400" w:lineRule="atLeast"/>
        <w:outlineLvl w:val="2"/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</w:pPr>
      <w:proofErr w:type="spellStart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  <w:t>Export</w:t>
      </w:r>
      <w:proofErr w:type="spellEnd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  <w:t>Text</w:t>
      </w:r>
      <w:proofErr w:type="spellEnd"/>
    </w:p>
    <w:p w14:paraId="409405A5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Далее нам предлагается выбрать, как мы желаем сохранить текст —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Export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Text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br/>
        <w:t>В моем примере текста нет, поэтому он меня не касается, но всё же поясню.</w:t>
      </w:r>
    </w:p>
    <w:p w14:paraId="09A9684E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Если у Вас в документе есть текст и он использует стандартные системные шрифты, то текст стоит сохранить «как текст» (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As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Text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) со всеми снятыми галочками у этого параметра.</w:t>
      </w:r>
    </w:p>
    <w:p w14:paraId="43133840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Если же вы используете не стандартные шрифты, то рекомендую сохранить текст в кривых (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As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Curves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). Это позволит избавится от лишних файлов со шрифтами.</w:t>
      </w:r>
    </w:p>
    <w:p w14:paraId="5361C6C4" w14:textId="77777777" w:rsidR="000B5293" w:rsidRPr="000B5293" w:rsidRDefault="000B5293" w:rsidP="000B5293">
      <w:pPr>
        <w:shd w:val="clear" w:color="auto" w:fill="FFFFFF"/>
        <w:spacing w:before="680" w:after="340" w:line="400" w:lineRule="atLeast"/>
        <w:outlineLvl w:val="2"/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</w:pPr>
      <w:proofErr w:type="spellStart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  <w:t>Export</w:t>
      </w:r>
      <w:proofErr w:type="spellEnd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  <w:t>Bitmap</w:t>
      </w:r>
      <w:proofErr w:type="spellEnd"/>
    </w:p>
    <w:p w14:paraId="69132D09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Следующим пунктом идёт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Export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Bitmap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, в котором вы можете выбирать формат растровых изображений, если конечно они имеются. Здесь выбирайте на свой вкус. Моё мнение такое</w:t>
      </w:r>
    </w:p>
    <w:p w14:paraId="1FB39853" w14:textId="77777777" w:rsidR="000B5293" w:rsidRPr="000B5293" w:rsidRDefault="000B5293" w:rsidP="000B5293">
      <w:pPr>
        <w:numPr>
          <w:ilvl w:val="0"/>
          <w:numId w:val="3"/>
        </w:numPr>
        <w:shd w:val="clear" w:color="auto" w:fill="FFFFFF"/>
        <w:spacing w:after="0" w:line="240" w:lineRule="auto"/>
        <w:ind w:left="106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Если в файле много фотографий, то следует выбрать формат JPG. Хотя я не представлю зачем в SVG файле может быть использовано много фотографий. Если для галереи или чего то подобного, то это не оправдано, учитывая что 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lastRenderedPageBreak/>
        <w:t xml:space="preserve">сейчас для таких целей существует множество разных галерей на JS и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фрейморках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</w:t>
      </w:r>
    </w:p>
    <w:p w14:paraId="47E76AC3" w14:textId="77777777" w:rsidR="000B5293" w:rsidRPr="000B5293" w:rsidRDefault="000B5293" w:rsidP="000B5293">
      <w:pPr>
        <w:numPr>
          <w:ilvl w:val="0"/>
          <w:numId w:val="3"/>
        </w:numPr>
        <w:shd w:val="clear" w:color="auto" w:fill="FFFFFF"/>
        <w:spacing w:after="0" w:line="240" w:lineRule="auto"/>
        <w:ind w:left="106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Для остальных целей необходимо использовать PNG или GIF. Хотя такие картинки чаще проще отрисовать. Не спроста же мы решили использовать SVG.</w:t>
      </w:r>
    </w:p>
    <w:p w14:paraId="13F7A70A" w14:textId="77777777" w:rsidR="000B5293" w:rsidRPr="000B5293" w:rsidRDefault="000B5293" w:rsidP="000B5293">
      <w:pPr>
        <w:numPr>
          <w:ilvl w:val="0"/>
          <w:numId w:val="3"/>
        </w:numPr>
        <w:shd w:val="clear" w:color="auto" w:fill="FFFFFF"/>
        <w:spacing w:after="0" w:line="240" w:lineRule="auto"/>
        <w:ind w:left="106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Если вы используете много эффектов, которые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Corel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 будет растрировать при сохранение, то стоит выбрать PNG.</w:t>
      </w:r>
    </w:p>
    <w:p w14:paraId="1ECFE933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Так же выбирайте на своё усмотрение прикреплять файлами картинки или внедрять (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Link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Images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/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Embed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Images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). Если в файле много картинок и все они крупные, то лучше будет прикреплять их файлами. Если в файле несколько картинок или чуть больше чем несколько, но они все маленькие, то лучше внедрить.</w:t>
      </w:r>
    </w:p>
    <w:p w14:paraId="293216B5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Хотелось бы напомнить, что SVG файл легко может редактироваться даже в блокноте. Хотя не рекомендую обычный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виндовский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 блокнот, лучше использовать редактор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Notepad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++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или аналог в котором используется подсветка кода и который может корректно работать с </w:t>
      </w:r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UTF-8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 И если вы прикрепите изображения как файлы, а не внедрите, то их потом лучше сохранить отдельно в соответствующие форматы, используя советы выше — фотки в JPG, а остальные картинки в PNG и GIF и подправить пути до файлов ручками.</w:t>
      </w:r>
    </w:p>
    <w:p w14:paraId="019DD4AE" w14:textId="77777777" w:rsidR="000B5293" w:rsidRPr="000B5293" w:rsidRDefault="000B5293" w:rsidP="000B5293">
      <w:pPr>
        <w:shd w:val="clear" w:color="auto" w:fill="FFFFFF"/>
        <w:spacing w:before="680" w:after="340" w:line="400" w:lineRule="atLeast"/>
        <w:outlineLvl w:val="2"/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</w:pPr>
      <w:proofErr w:type="spellStart"/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4"/>
          <w:szCs w:val="24"/>
          <w:lang w:eastAsia="ru-UA"/>
        </w:rPr>
        <w:t>Presents</w:t>
      </w:r>
      <w:proofErr w:type="spellEnd"/>
    </w:p>
    <w:p w14:paraId="1EF4D029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И последний пункт в окне параметров сохранения SVG — это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Presents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. В этом пункте разработчики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CorelDraw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 создали для нас несколько предустановок настроек, а также предоставили возможность сохранить свои часто используемые настройки.</w:t>
      </w:r>
      <w:bookmarkStart w:id="3" w:name="optimize"/>
      <w:bookmarkEnd w:id="3"/>
    </w:p>
    <w:p w14:paraId="30E26A2C" w14:textId="77777777" w:rsidR="000B5293" w:rsidRPr="000B5293" w:rsidRDefault="000B5293" w:rsidP="000B5293">
      <w:pPr>
        <w:shd w:val="clear" w:color="auto" w:fill="FFFFFF"/>
        <w:spacing w:before="680" w:after="340" w:line="240" w:lineRule="auto"/>
        <w:jc w:val="center"/>
        <w:outlineLvl w:val="1"/>
        <w:rPr>
          <w:rFonts w:ascii="Georgia" w:eastAsia="Times New Roman" w:hAnsi="Georgia" w:cs="Times New Roman"/>
          <w:b/>
          <w:bCs/>
          <w:i/>
          <w:iCs/>
          <w:color w:val="4C4C4C"/>
          <w:sz w:val="26"/>
          <w:szCs w:val="26"/>
          <w:lang w:eastAsia="ru-UA"/>
        </w:rPr>
      </w:pPr>
      <w:r w:rsidRPr="000B5293">
        <w:rPr>
          <w:rFonts w:ascii="Georgia" w:eastAsia="Times New Roman" w:hAnsi="Georgia" w:cs="Times New Roman"/>
          <w:b/>
          <w:bCs/>
          <w:i/>
          <w:iCs/>
          <w:color w:val="4C4C4C"/>
          <w:sz w:val="26"/>
          <w:szCs w:val="26"/>
          <w:lang w:eastAsia="ru-UA"/>
        </w:rPr>
        <w:t>Оптимизация SVG файла и его сжатие</w:t>
      </w:r>
    </w:p>
    <w:p w14:paraId="790FDE94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Не буду изобретать велосипед и рассказывать то, что уже есть в интернете.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br/>
        <w:t>На сайте </w:t>
      </w:r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xiper.net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есть хороший материал на эту тему: </w:t>
      </w:r>
      <w:hyperlink r:id="rId17" w:tooltip="Оптимизация SVG. Компрессия кода." w:history="1">
        <w:r w:rsidRPr="000B5293">
          <w:rPr>
            <w:rFonts w:ascii="Times New Roman" w:eastAsia="Times New Roman" w:hAnsi="Times New Roman" w:cs="Times New Roman"/>
            <w:color w:val="00AA00"/>
            <w:sz w:val="24"/>
            <w:szCs w:val="24"/>
            <w:u w:val="single"/>
            <w:lang w:eastAsia="ru-UA"/>
          </w:rPr>
          <w:t>Оптимизация SVG. Компрессия кода.</w:t>
        </w:r>
      </w:hyperlink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 Там же есть </w:t>
      </w:r>
      <w:hyperlink r:id="rId18" w:tooltip="браузерная версия SVG-оптимизатора" w:history="1">
        <w:r w:rsidRPr="000B5293">
          <w:rPr>
            <w:rFonts w:ascii="Times New Roman" w:eastAsia="Times New Roman" w:hAnsi="Times New Roman" w:cs="Times New Roman"/>
            <w:color w:val="00AA00"/>
            <w:sz w:val="24"/>
            <w:szCs w:val="24"/>
            <w:u w:val="single"/>
            <w:lang w:eastAsia="ru-UA"/>
          </w:rPr>
          <w:t>браузерная версия SVG-оптимизатора</w:t>
        </w:r>
      </w:hyperlink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 Она то нам и понадобится.</w:t>
      </w:r>
    </w:p>
    <w:p w14:paraId="70DACBFC" w14:textId="77777777" w:rsidR="000B5293" w:rsidRPr="000B5293" w:rsidRDefault="000B5293" w:rsidP="000B5293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В принципе далее будет описана процедура сжатия, которую я уже описал в комментариях выше озвученной статьи. Но всё же повторю её здесь.</w:t>
      </w:r>
    </w:p>
    <w:p w14:paraId="14D080A7" w14:textId="77777777" w:rsidR="000B5293" w:rsidRPr="000B5293" w:rsidRDefault="000B5293" w:rsidP="000B5293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На момент написания статьи оптимизатор с сайта xiper.net не работал корректно, поэтому необходимо действовать так:</w:t>
      </w:r>
    </w:p>
    <w:p w14:paraId="1DE4551F" w14:textId="77777777" w:rsidR="000B5293" w:rsidRPr="000B5293" w:rsidRDefault="000B5293" w:rsidP="000B5293">
      <w:pPr>
        <w:numPr>
          <w:ilvl w:val="0"/>
          <w:numId w:val="4"/>
        </w:numPr>
        <w:shd w:val="clear" w:color="auto" w:fill="FFFFFF"/>
        <w:spacing w:after="0" w:line="240" w:lineRule="auto"/>
        <w:ind w:left="106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Сохраняем SVG файл из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Corel’а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, но не забудьте настроить масштаб —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Drawing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Precision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 Именно теперь она нам понадобиться и будет играть одну из ключевых ролей.</w:t>
      </w:r>
    </w:p>
    <w:p w14:paraId="5BA2408E" w14:textId="77777777" w:rsidR="000B5293" w:rsidRPr="000B5293" w:rsidRDefault="000B5293" w:rsidP="000B5293">
      <w:pPr>
        <w:numPr>
          <w:ilvl w:val="0"/>
          <w:numId w:val="4"/>
        </w:numPr>
        <w:shd w:val="clear" w:color="auto" w:fill="FFFFFF"/>
        <w:spacing w:after="0" w:line="240" w:lineRule="auto"/>
        <w:ind w:left="106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Далее переходим на страницу </w:t>
      </w:r>
      <w:hyperlink r:id="rId19" w:tooltip="браузерная версия SVG-оптимизатора" w:history="1">
        <w:r w:rsidRPr="000B5293">
          <w:rPr>
            <w:rFonts w:ascii="Times New Roman" w:eastAsia="Times New Roman" w:hAnsi="Times New Roman" w:cs="Times New Roman"/>
            <w:color w:val="00AA00"/>
            <w:sz w:val="24"/>
            <w:szCs w:val="24"/>
            <w:u w:val="single"/>
            <w:lang w:eastAsia="ru-UA"/>
          </w:rPr>
          <w:t>оптимизатора</w:t>
        </w:r>
      </w:hyperlink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:</w:t>
      </w:r>
    </w:p>
    <w:p w14:paraId="7A936D8F" w14:textId="77777777" w:rsidR="000B5293" w:rsidRPr="000B5293" w:rsidRDefault="000B5293" w:rsidP="000B5293">
      <w:pPr>
        <w:numPr>
          <w:ilvl w:val="1"/>
          <w:numId w:val="4"/>
        </w:numPr>
        <w:shd w:val="clear" w:color="auto" w:fill="FFFFFF"/>
        <w:spacing w:after="0" w:line="240" w:lineRule="auto"/>
        <w:ind w:left="212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В поле «Исходный файл» выбираем созданный нами файл</w:t>
      </w:r>
    </w:p>
    <w:p w14:paraId="04DF0F53" w14:textId="77777777" w:rsidR="000B5293" w:rsidRPr="000B5293" w:rsidRDefault="000B5293" w:rsidP="000B5293">
      <w:pPr>
        <w:numPr>
          <w:ilvl w:val="1"/>
          <w:numId w:val="4"/>
        </w:numPr>
        <w:shd w:val="clear" w:color="auto" w:fill="FFFFFF"/>
        <w:spacing w:after="0" w:line="240" w:lineRule="auto"/>
        <w:ind w:left="212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В поле «Точность чисел в атрибуте «d» тега «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path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»» ставим 0. Это нам позволит оптимизировать файл за счет удаления всех значений после точки. </w:t>
      </w:r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Именно для этого я советовал, выше в статье,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</w:t>
      </w:r>
      <w:hyperlink r:id="rId20" w:anchor="drawingPrecision" w:history="1">
        <w:r w:rsidRPr="000B5293">
          <w:rPr>
            <w:rFonts w:ascii="Times New Roman" w:eastAsia="Times New Roman" w:hAnsi="Times New Roman" w:cs="Times New Roman"/>
            <w:color w:val="00AA00"/>
            <w:sz w:val="24"/>
            <w:szCs w:val="24"/>
            <w:u w:val="single"/>
            <w:lang w:eastAsia="ru-UA"/>
          </w:rPr>
          <w:t>отстроить масштаб (</w:t>
        </w:r>
        <w:proofErr w:type="spellStart"/>
        <w:r w:rsidRPr="000B5293">
          <w:rPr>
            <w:rFonts w:ascii="Times New Roman" w:eastAsia="Times New Roman" w:hAnsi="Times New Roman" w:cs="Times New Roman"/>
            <w:color w:val="00AA00"/>
            <w:sz w:val="24"/>
            <w:szCs w:val="24"/>
            <w:u w:val="single"/>
            <w:lang w:eastAsia="ru-UA"/>
          </w:rPr>
          <w:t>Drawing</w:t>
        </w:r>
        <w:proofErr w:type="spellEnd"/>
        <w:r w:rsidRPr="000B5293">
          <w:rPr>
            <w:rFonts w:ascii="Times New Roman" w:eastAsia="Times New Roman" w:hAnsi="Times New Roman" w:cs="Times New Roman"/>
            <w:color w:val="00AA00"/>
            <w:sz w:val="24"/>
            <w:szCs w:val="24"/>
            <w:u w:val="single"/>
            <w:lang w:eastAsia="ru-UA"/>
          </w:rPr>
          <w:t xml:space="preserve"> </w:t>
        </w:r>
        <w:proofErr w:type="spellStart"/>
        <w:r w:rsidRPr="000B5293">
          <w:rPr>
            <w:rFonts w:ascii="Times New Roman" w:eastAsia="Times New Roman" w:hAnsi="Times New Roman" w:cs="Times New Roman"/>
            <w:color w:val="00AA00"/>
            <w:sz w:val="24"/>
            <w:szCs w:val="24"/>
            <w:u w:val="single"/>
            <w:lang w:eastAsia="ru-UA"/>
          </w:rPr>
          <w:t>Precision</w:t>
        </w:r>
        <w:proofErr w:type="spellEnd"/>
        <w:r w:rsidRPr="000B5293">
          <w:rPr>
            <w:rFonts w:ascii="Times New Roman" w:eastAsia="Times New Roman" w:hAnsi="Times New Roman" w:cs="Times New Roman"/>
            <w:color w:val="00AA00"/>
            <w:sz w:val="24"/>
            <w:szCs w:val="24"/>
            <w:u w:val="single"/>
            <w:lang w:eastAsia="ru-UA"/>
          </w:rPr>
          <w:t>)</w:t>
        </w:r>
      </w:hyperlink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</w:t>
      </w:r>
    </w:p>
    <w:p w14:paraId="7C5B86BD" w14:textId="77777777" w:rsidR="000B5293" w:rsidRPr="000B5293" w:rsidRDefault="000B5293" w:rsidP="000B5293">
      <w:pPr>
        <w:numPr>
          <w:ilvl w:val="1"/>
          <w:numId w:val="4"/>
        </w:numPr>
        <w:shd w:val="clear" w:color="auto" w:fill="FFFFFF"/>
        <w:spacing w:after="0" w:line="240" w:lineRule="auto"/>
        <w:ind w:left="212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Поставьте галочку «Форматировать XML», а </w:t>
      </w:r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галочку с «Сжать 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gzip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» снимите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, если она стоит. Дело в том, что </w:t>
      </w:r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на момент написания статьи, оптимизатор работал некорректно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. Возможно к моменту прочтения статьи оптимизатор уже будет исправлен (я автору 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lastRenderedPageBreak/>
        <w:t xml:space="preserve">сообщил в комментариях к его статьи об ошибках оптимизатора :-)) и тогда можете поставить галочку «Сжать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gzip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» и пропустить следующий пункт.</w:t>
      </w:r>
    </w:p>
    <w:p w14:paraId="5E4D0B93" w14:textId="77777777" w:rsidR="000B5293" w:rsidRPr="000B5293" w:rsidRDefault="000B5293" w:rsidP="000B5293">
      <w:pPr>
        <w:numPr>
          <w:ilvl w:val="0"/>
          <w:numId w:val="4"/>
        </w:numPr>
        <w:shd w:val="clear" w:color="auto" w:fill="FFFFFF"/>
        <w:spacing w:after="0" w:line="240" w:lineRule="auto"/>
        <w:ind w:left="106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Жмем «Получить файл» и сохраняем его.</w:t>
      </w:r>
    </w:p>
    <w:p w14:paraId="4CC1FD9D" w14:textId="77777777" w:rsidR="000B5293" w:rsidRPr="000B5293" w:rsidRDefault="000B5293" w:rsidP="000B5293">
      <w:pPr>
        <w:numPr>
          <w:ilvl w:val="0"/>
          <w:numId w:val="4"/>
        </w:numPr>
        <w:shd w:val="clear" w:color="auto" w:fill="FFFFFF"/>
        <w:spacing w:after="0" w:line="240" w:lineRule="auto"/>
        <w:ind w:left="106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Открываем наш файл и удаляем в нём ошибку, которую подарил нам оптимизатор:</w:t>
      </w:r>
    </w:p>
    <w:p w14:paraId="492B4980" w14:textId="77777777" w:rsidR="000B5293" w:rsidRPr="000B5293" w:rsidRDefault="000B5293" w:rsidP="000B5293">
      <w:pPr>
        <w:numPr>
          <w:ilvl w:val="0"/>
          <w:numId w:val="4"/>
        </w:numPr>
        <w:pBdr>
          <w:top w:val="dashed" w:sz="6" w:space="0" w:color="B6B6B6"/>
          <w:left w:val="dashed" w:sz="2" w:space="0" w:color="B6B6B6"/>
          <w:bottom w:val="dashed" w:sz="6" w:space="0" w:color="B6B6B6"/>
          <w:right w:val="dashed" w:sz="2" w:space="0" w:color="B6B6B6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10"/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</w:pPr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&lt;</w:t>
      </w:r>
      <w:proofErr w:type="spellStart"/>
      <w:r w:rsidRPr="000B5293">
        <w:rPr>
          <w:rFonts w:ascii="Courier New" w:eastAsia="Times New Roman" w:hAnsi="Courier New" w:cs="Courier New"/>
          <w:b/>
          <w:bCs/>
          <w:color w:val="005599"/>
          <w:sz w:val="20"/>
          <w:szCs w:val="20"/>
          <w:lang w:eastAsia="ru-UA"/>
        </w:rPr>
        <w:t>br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 /&gt;</w:t>
      </w:r>
    </w:p>
    <w:p w14:paraId="1CAF88B2" w14:textId="77777777" w:rsidR="000B5293" w:rsidRPr="000B5293" w:rsidRDefault="000B5293" w:rsidP="000B5293">
      <w:pPr>
        <w:pBdr>
          <w:top w:val="dashed" w:sz="6" w:space="0" w:color="B6B6B6"/>
          <w:left w:val="dashed" w:sz="2" w:space="0" w:color="B6B6B6"/>
          <w:bottom w:val="dashed" w:sz="6" w:space="0" w:color="B6B6B6"/>
          <w:right w:val="dashed" w:sz="2" w:space="0" w:color="B6B6B6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0"/>
        <w:rPr>
          <w:rFonts w:ascii="Courier New" w:eastAsia="Times New Roman" w:hAnsi="Courier New" w:cs="Courier New"/>
          <w:color w:val="4C4C4C"/>
          <w:sz w:val="20"/>
          <w:szCs w:val="20"/>
          <w:lang w:eastAsia="ru-UA"/>
        </w:rPr>
      </w:pPr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&lt;</w:t>
      </w:r>
      <w:r w:rsidRPr="000B5293">
        <w:rPr>
          <w:rFonts w:ascii="Courier New" w:eastAsia="Times New Roman" w:hAnsi="Courier New" w:cs="Courier New"/>
          <w:b/>
          <w:bCs/>
          <w:color w:val="005599"/>
          <w:sz w:val="20"/>
          <w:szCs w:val="20"/>
          <w:lang w:eastAsia="ru-UA"/>
        </w:rPr>
        <w:t>b</w:t>
      </w:r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&gt;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Notice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&lt;/</w:t>
      </w:r>
      <w:r w:rsidRPr="000B5293">
        <w:rPr>
          <w:rFonts w:ascii="Courier New" w:eastAsia="Times New Roman" w:hAnsi="Courier New" w:cs="Courier New"/>
          <w:b/>
          <w:bCs/>
          <w:color w:val="005599"/>
          <w:sz w:val="20"/>
          <w:szCs w:val="20"/>
          <w:lang w:eastAsia="ru-UA"/>
        </w:rPr>
        <w:t>b</w:t>
      </w:r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&gt;: 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Undefined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 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index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: P 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in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 &lt;</w:t>
      </w:r>
      <w:r w:rsidRPr="000B5293">
        <w:rPr>
          <w:rFonts w:ascii="Courier New" w:eastAsia="Times New Roman" w:hAnsi="Courier New" w:cs="Courier New"/>
          <w:b/>
          <w:bCs/>
          <w:color w:val="005599"/>
          <w:sz w:val="20"/>
          <w:szCs w:val="20"/>
          <w:lang w:eastAsia="ru-UA"/>
        </w:rPr>
        <w:t>b</w:t>
      </w:r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&gt;/home/clients/ksayri_ftp0/domains/xiper.net/html/php/services/svg-compressor/scripts/svgcrush.php&lt;/</w:t>
      </w:r>
      <w:r w:rsidRPr="000B5293">
        <w:rPr>
          <w:rFonts w:ascii="Courier New" w:eastAsia="Times New Roman" w:hAnsi="Courier New" w:cs="Courier New"/>
          <w:b/>
          <w:bCs/>
          <w:color w:val="005599"/>
          <w:sz w:val="20"/>
          <w:szCs w:val="20"/>
          <w:lang w:eastAsia="ru-UA"/>
        </w:rPr>
        <w:t>b</w:t>
      </w:r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&gt; 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on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 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line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 &lt;</w:t>
      </w:r>
      <w:r w:rsidRPr="000B5293">
        <w:rPr>
          <w:rFonts w:ascii="Courier New" w:eastAsia="Times New Roman" w:hAnsi="Courier New" w:cs="Courier New"/>
          <w:b/>
          <w:bCs/>
          <w:color w:val="005599"/>
          <w:sz w:val="20"/>
          <w:szCs w:val="20"/>
          <w:lang w:eastAsia="ru-UA"/>
        </w:rPr>
        <w:t>b</w:t>
      </w:r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&gt;251&lt;/</w:t>
      </w:r>
      <w:r w:rsidRPr="000B5293">
        <w:rPr>
          <w:rFonts w:ascii="Courier New" w:eastAsia="Times New Roman" w:hAnsi="Courier New" w:cs="Courier New"/>
          <w:b/>
          <w:bCs/>
          <w:color w:val="005599"/>
          <w:sz w:val="20"/>
          <w:szCs w:val="20"/>
          <w:lang w:eastAsia="ru-UA"/>
        </w:rPr>
        <w:t>b</w:t>
      </w:r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&gt;&lt;</w:t>
      </w:r>
      <w:proofErr w:type="spellStart"/>
      <w:r w:rsidRPr="000B5293">
        <w:rPr>
          <w:rFonts w:ascii="Courier New" w:eastAsia="Times New Roman" w:hAnsi="Courier New" w:cs="Courier New"/>
          <w:b/>
          <w:bCs/>
          <w:color w:val="005599"/>
          <w:sz w:val="20"/>
          <w:szCs w:val="20"/>
          <w:lang w:eastAsia="ru-UA"/>
        </w:rPr>
        <w:t>br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 /&gt;</w:t>
      </w:r>
    </w:p>
    <w:p w14:paraId="151BDC4C" w14:textId="77777777" w:rsidR="000B5293" w:rsidRPr="000B5293" w:rsidRDefault="000B5293" w:rsidP="000B5293">
      <w:pPr>
        <w:numPr>
          <w:ilvl w:val="0"/>
          <w:numId w:val="4"/>
        </w:numPr>
        <w:shd w:val="clear" w:color="auto" w:fill="FFFFFF"/>
        <w:spacing w:after="0" w:line="240" w:lineRule="auto"/>
        <w:ind w:left="106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Следующим шагом у нас будет уже сжатие (архивирование) файла. Да-да, именно архивирование, т.к. все браузеры которые поддерживают </w:t>
      </w:r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SVG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— поддерживают и </w:t>
      </w:r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SVGZ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— сжатые </w:t>
      </w:r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SVG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с помощью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GZip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 Только обращаю Ваше внимание, что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FireFox</w:t>
      </w:r>
      <w:proofErr w:type="spellEnd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 xml:space="preserve"> пока что не может открывать SVGZ локально!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br/>
      </w:r>
      <w:del w:id="4" w:author="Unknown" w:date="2011-11-02T17:13:00Z">
        <w:r w:rsidRPr="000B5293">
          <w:rPr>
            <w:rFonts w:ascii="Times New Roman" w:eastAsia="Times New Roman" w:hAnsi="Times New Roman" w:cs="Times New Roman"/>
            <w:color w:val="4C4C4C"/>
            <w:sz w:val="24"/>
            <w:szCs w:val="24"/>
            <w:lang w:eastAsia="ru-UA"/>
          </w:rPr>
          <w:delText>Для это загружаем новый, очищенный от ошибки, файл в эту же форму и ставим только одну галочку напротив «Сжать gzip», и жмем «Получить файл».</w:delText>
        </w:r>
      </w:del>
    </w:p>
    <w:p w14:paraId="68DF1BF6" w14:textId="77777777" w:rsidR="000B5293" w:rsidRPr="000B5293" w:rsidRDefault="000B5293" w:rsidP="000B5293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На этом всё — файл готов к употреблению. В случае правильно выполненных советов файл может потерять до 90% от своего веса </w:t>
      </w:r>
      <w:r w:rsidRPr="000B5293">
        <w:rPr>
          <w:rFonts w:ascii="Segoe UI Emoji" w:eastAsia="Times New Roman" w:hAnsi="Segoe UI Emoji" w:cs="Segoe UI Emoji"/>
          <w:color w:val="4C4C4C"/>
          <w:sz w:val="24"/>
          <w:szCs w:val="24"/>
          <w:lang w:eastAsia="ru-UA"/>
        </w:rPr>
        <w:t>🙂</w:t>
      </w:r>
    </w:p>
    <w:p w14:paraId="524089BA" w14:textId="77777777" w:rsidR="000B5293" w:rsidRPr="000B5293" w:rsidRDefault="000B5293" w:rsidP="000B5293">
      <w:pPr>
        <w:shd w:val="clear" w:color="auto" w:fill="FFFFFF"/>
        <w:spacing w:before="680" w:after="340" w:line="400" w:lineRule="atLeast"/>
        <w:outlineLvl w:val="2"/>
        <w:rPr>
          <w:rFonts w:ascii="Georgia" w:eastAsia="Times New Roman" w:hAnsi="Georgia" w:cs="Times New Roman"/>
          <w:b/>
          <w:bCs/>
          <w:i/>
          <w:iCs/>
          <w:color w:val="FF0000"/>
          <w:sz w:val="24"/>
          <w:szCs w:val="24"/>
          <w:lang w:eastAsia="ru-UA"/>
        </w:rPr>
      </w:pPr>
      <w:r w:rsidRPr="000B5293">
        <w:rPr>
          <w:rFonts w:ascii="Georgia" w:eastAsia="Times New Roman" w:hAnsi="Georgia" w:cs="Times New Roman"/>
          <w:b/>
          <w:bCs/>
          <w:i/>
          <w:iCs/>
          <w:color w:val="FF0000"/>
          <w:sz w:val="24"/>
          <w:szCs w:val="24"/>
          <w:lang w:eastAsia="ru-UA"/>
        </w:rPr>
        <w:t>UPDATE (02.11.2011)</w:t>
      </w:r>
    </w:p>
    <w:p w14:paraId="10F08ADA" w14:textId="77777777" w:rsidR="000B5293" w:rsidRPr="000B5293" w:rsidRDefault="000B5293" w:rsidP="000B5293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Я сразу не обратил внимания — оказывается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CorelDraw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 умеет сохранять сразу SVGZ. Я бы всё же не рекомендовал этого делать из-за приведенных мной выше нюансов. Ручками все же надежнее корректировать выходной файл. Но если вам надо быстро вывести файл, например для тестов, то SVGZ в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CorelDraw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 самое то, ни надо ни каких заморочек. Однако файл, повторю, по выше предложенной схеме получается меньшего веса, а иногда и в несколько раз.</w:t>
      </w:r>
    </w:p>
    <w:p w14:paraId="770B7E58" w14:textId="77777777" w:rsidR="000B5293" w:rsidRPr="000B5293" w:rsidRDefault="000B5293" w:rsidP="000B5293">
      <w:pPr>
        <w:shd w:val="clear" w:color="auto" w:fill="FFFFFF"/>
        <w:spacing w:before="680" w:after="340" w:line="400" w:lineRule="atLeast"/>
        <w:outlineLvl w:val="2"/>
        <w:rPr>
          <w:rFonts w:ascii="Georgia" w:eastAsia="Times New Roman" w:hAnsi="Georgia" w:cs="Times New Roman"/>
          <w:b/>
          <w:bCs/>
          <w:i/>
          <w:iCs/>
          <w:color w:val="FF0000"/>
          <w:sz w:val="24"/>
          <w:szCs w:val="24"/>
          <w:lang w:eastAsia="ru-UA"/>
        </w:rPr>
      </w:pPr>
      <w:r w:rsidRPr="000B5293">
        <w:rPr>
          <w:rFonts w:ascii="Georgia" w:eastAsia="Times New Roman" w:hAnsi="Georgia" w:cs="Times New Roman"/>
          <w:b/>
          <w:bCs/>
          <w:i/>
          <w:iCs/>
          <w:color w:val="FF0000"/>
          <w:sz w:val="24"/>
          <w:szCs w:val="24"/>
          <w:lang w:eastAsia="ru-UA"/>
        </w:rPr>
        <w:t>UPDATE 2 (02.11.2011)</w:t>
      </w:r>
    </w:p>
    <w:p w14:paraId="0EFAFC2B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Как известно — без </w:t>
      </w:r>
      <w:proofErr w:type="spellStart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мозгоёбства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 xml:space="preserve"> ни чего не бывает. В этот раз сюрприз преподнёс FF. Он не захотел отображать корректно </w:t>
      </w:r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SVGZ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, а точнее просто ругался и выдавал ошибку</w:t>
      </w:r>
    </w:p>
    <w:p w14:paraId="4DA8BD62" w14:textId="77777777" w:rsidR="000B5293" w:rsidRPr="000B5293" w:rsidRDefault="000B5293" w:rsidP="000B5293">
      <w:pPr>
        <w:shd w:val="clear" w:color="auto" w:fill="EEEEEE"/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i/>
          <w:iCs/>
          <w:color w:val="4C4C4C"/>
          <w:sz w:val="24"/>
          <w:szCs w:val="24"/>
          <w:lang w:eastAsia="ru-UA"/>
        </w:rPr>
        <w:t>Ошибка синтаксического анализа XML: некорректно</w:t>
      </w:r>
      <w:r w:rsidRPr="000B5293">
        <w:rPr>
          <w:rFonts w:ascii="Times New Roman" w:eastAsia="Times New Roman" w:hAnsi="Times New Roman" w:cs="Times New Roman"/>
          <w:i/>
          <w:iCs/>
          <w:color w:val="4C4C4C"/>
          <w:sz w:val="24"/>
          <w:szCs w:val="24"/>
          <w:lang w:eastAsia="ru-UA"/>
        </w:rPr>
        <w:br/>
        <w:t>Адрес: http://demo.g63.ru/animation_css3_and_svg/animation.svgz</w:t>
      </w:r>
      <w:r w:rsidRPr="000B5293">
        <w:rPr>
          <w:rFonts w:ascii="Times New Roman" w:eastAsia="Times New Roman" w:hAnsi="Times New Roman" w:cs="Times New Roman"/>
          <w:i/>
          <w:iCs/>
          <w:color w:val="4C4C4C"/>
          <w:sz w:val="24"/>
          <w:szCs w:val="24"/>
          <w:lang w:eastAsia="ru-UA"/>
        </w:rPr>
        <w:br/>
        <w:t>Строка 1, символ 1:</w:t>
      </w:r>
      <w:r w:rsidRPr="000B5293">
        <w:rPr>
          <w:rFonts w:ascii="Times New Roman" w:eastAsia="Times New Roman" w:hAnsi="Times New Roman" w:cs="Times New Roman"/>
          <w:i/>
          <w:iCs/>
          <w:color w:val="4C4C4C"/>
          <w:sz w:val="24"/>
          <w:szCs w:val="24"/>
          <w:lang w:eastAsia="ru-UA"/>
        </w:rPr>
        <w:br/>
      </w:r>
      <w:r w:rsidRPr="000B5293">
        <w:rPr>
          <w:rFonts w:ascii="Times New Roman" w:eastAsia="Times New Roman" w:hAnsi="Times New Roman" w:cs="Times New Roman"/>
          <w:i/>
          <w:iCs/>
          <w:color w:val="4C4C4C"/>
          <w:sz w:val="24"/>
          <w:szCs w:val="24"/>
          <w:lang w:eastAsia="ru-UA"/>
        </w:rPr>
        <w:softHyphen/>
      </w:r>
      <w:r w:rsidRPr="000B5293">
        <w:rPr>
          <w:rFonts w:ascii="Times New Roman" w:eastAsia="Times New Roman" w:hAnsi="Times New Roman" w:cs="Times New Roman"/>
          <w:i/>
          <w:iCs/>
          <w:color w:val="4C4C4C"/>
          <w:sz w:val="24"/>
          <w:szCs w:val="24"/>
          <w:lang w:eastAsia="ru-UA"/>
        </w:rPr>
        <w:t/>
      </w:r>
      <w:r w:rsidRPr="000B5293">
        <w:rPr>
          <w:rFonts w:ascii="Times New Roman" w:eastAsia="Times New Roman" w:hAnsi="Times New Roman" w:cs="Times New Roman"/>
          <w:i/>
          <w:iCs/>
          <w:color w:val="4C4C4C"/>
          <w:sz w:val="24"/>
          <w:szCs w:val="24"/>
          <w:lang w:eastAsia="ru-UA"/>
        </w:rPr>
        <w:t/>
      </w:r>
    </w:p>
    <w:p w14:paraId="5D76488B" w14:textId="77777777" w:rsidR="000B5293" w:rsidRPr="000B5293" w:rsidRDefault="000B5293" w:rsidP="000B5293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Поэтому на данный момент рекомендация следующая:</w:t>
      </w:r>
    </w:p>
    <w:p w14:paraId="1DC9E493" w14:textId="77777777" w:rsidR="000B5293" w:rsidRPr="000B5293" w:rsidRDefault="000B5293" w:rsidP="000B5293">
      <w:pPr>
        <w:numPr>
          <w:ilvl w:val="0"/>
          <w:numId w:val="5"/>
        </w:numPr>
        <w:shd w:val="clear" w:color="auto" w:fill="FFFFFF"/>
        <w:spacing w:after="0" w:line="240" w:lineRule="auto"/>
        <w:ind w:left="106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Не использовать выше предлагаемый онлайн оптимизатор для сжатия в </w:t>
      </w:r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SVGZ</w:t>
      </w:r>
    </w:p>
    <w:p w14:paraId="65529A57" w14:textId="77777777" w:rsidR="000B5293" w:rsidRPr="000B5293" w:rsidRDefault="000B5293" w:rsidP="000B5293">
      <w:pPr>
        <w:numPr>
          <w:ilvl w:val="0"/>
          <w:numId w:val="5"/>
        </w:numPr>
        <w:shd w:val="clear" w:color="auto" w:fill="FFFFFF"/>
        <w:spacing w:after="0" w:line="240" w:lineRule="auto"/>
        <w:ind w:left="106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Использовать локальный упаковщик </w:t>
      </w:r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GZIP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(GZ). Не путать с </w:t>
      </w:r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ZIP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 Например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TotalCommander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или </w:t>
      </w:r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7Zip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 Только не забыть переименовать расширение файла в </w:t>
      </w:r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SVGZ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</w:t>
      </w:r>
    </w:p>
    <w:p w14:paraId="2CF7EBA0" w14:textId="77777777" w:rsidR="000B5293" w:rsidRPr="000B5293" w:rsidRDefault="000B5293" w:rsidP="000B5293">
      <w:pPr>
        <w:numPr>
          <w:ilvl w:val="0"/>
          <w:numId w:val="5"/>
        </w:numPr>
        <w:shd w:val="clear" w:color="auto" w:fill="FFFFFF"/>
        <w:spacing w:after="0" w:line="240" w:lineRule="auto"/>
        <w:ind w:left="106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Или использовать прямое сохранение из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CorelDraw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. В 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InkScape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так же есть такая возможность. Однако файл будет немного больше по размеру из-за отсутствия ручной оптимизации.</w:t>
      </w:r>
    </w:p>
    <w:p w14:paraId="3E1721CE" w14:textId="77777777" w:rsidR="000B5293" w:rsidRPr="000B5293" w:rsidRDefault="000B5293" w:rsidP="000B5293">
      <w:pPr>
        <w:numPr>
          <w:ilvl w:val="0"/>
          <w:numId w:val="5"/>
        </w:numPr>
        <w:shd w:val="clear" w:color="auto" w:fill="FFFFFF"/>
        <w:spacing w:after="0" w:line="240" w:lineRule="auto"/>
        <w:ind w:left="1060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Для надежности создать на сервере файл </w:t>
      </w:r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.</w:t>
      </w:r>
      <w:proofErr w:type="spellStart"/>
      <w:r w:rsidRPr="000B5293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lang w:eastAsia="ru-UA"/>
        </w:rPr>
        <w:t>htaccess</w:t>
      </w:r>
      <w:proofErr w:type="spellEnd"/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 или добавить в него, если этот файл есть, следующие параметры</w:t>
      </w:r>
    </w:p>
    <w:p w14:paraId="1878BD05" w14:textId="77777777" w:rsidR="000B5293" w:rsidRPr="000B5293" w:rsidRDefault="000B5293" w:rsidP="000B5293">
      <w:pPr>
        <w:numPr>
          <w:ilvl w:val="0"/>
          <w:numId w:val="5"/>
        </w:numPr>
        <w:pBdr>
          <w:top w:val="dashed" w:sz="6" w:space="0" w:color="B6B6B6"/>
          <w:left w:val="dashed" w:sz="2" w:space="0" w:color="B6B6B6"/>
          <w:bottom w:val="dashed" w:sz="6" w:space="0" w:color="B6B6B6"/>
          <w:right w:val="dashed" w:sz="2" w:space="0" w:color="B6B6B6"/>
        </w:pBdr>
        <w:shd w:val="clear" w:color="auto" w:fill="DDDDD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10"/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</w:pPr>
      <w:proofErr w:type="spellStart"/>
      <w:r w:rsidRPr="000B5293">
        <w:rPr>
          <w:rFonts w:ascii="Courier New" w:eastAsia="Times New Roman" w:hAnsi="Courier New" w:cs="Courier New"/>
          <w:b/>
          <w:bCs/>
          <w:color w:val="005599"/>
          <w:sz w:val="20"/>
          <w:szCs w:val="20"/>
          <w:lang w:eastAsia="ru-UA"/>
        </w:rPr>
        <w:t>AddType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 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image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/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svg+xml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 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svg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 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svgz</w:t>
      </w:r>
      <w:proofErr w:type="spellEnd"/>
    </w:p>
    <w:p w14:paraId="6AF832D8" w14:textId="77777777" w:rsidR="000B5293" w:rsidRPr="000B5293" w:rsidRDefault="000B5293" w:rsidP="000B5293">
      <w:pPr>
        <w:pBdr>
          <w:top w:val="dashed" w:sz="6" w:space="0" w:color="B6B6B6"/>
          <w:left w:val="dashed" w:sz="2" w:space="0" w:color="B6B6B6"/>
          <w:bottom w:val="dashed" w:sz="6" w:space="0" w:color="B6B6B6"/>
          <w:right w:val="dashed" w:sz="2" w:space="0" w:color="B6B6B6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0"/>
        <w:rPr>
          <w:rFonts w:ascii="Courier New" w:eastAsia="Times New Roman" w:hAnsi="Courier New" w:cs="Courier New"/>
          <w:color w:val="4C4C4C"/>
          <w:sz w:val="20"/>
          <w:szCs w:val="20"/>
          <w:lang w:eastAsia="ru-UA"/>
        </w:rPr>
      </w:pPr>
      <w:proofErr w:type="spellStart"/>
      <w:r w:rsidRPr="000B5293">
        <w:rPr>
          <w:rFonts w:ascii="Courier New" w:eastAsia="Times New Roman" w:hAnsi="Courier New" w:cs="Courier New"/>
          <w:b/>
          <w:bCs/>
          <w:color w:val="005599"/>
          <w:sz w:val="20"/>
          <w:szCs w:val="20"/>
          <w:lang w:eastAsia="ru-UA"/>
        </w:rPr>
        <w:lastRenderedPageBreak/>
        <w:t>AddEncoding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 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gzip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 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svgz</w:t>
      </w:r>
      <w:proofErr w:type="spellEnd"/>
    </w:p>
    <w:p w14:paraId="4EC373FE" w14:textId="77777777" w:rsidR="000B5293" w:rsidRPr="000B5293" w:rsidRDefault="000B5293" w:rsidP="000B5293">
      <w:pPr>
        <w:shd w:val="clear" w:color="auto" w:fill="FFFFFF"/>
        <w:spacing w:before="680" w:after="340" w:line="400" w:lineRule="atLeast"/>
        <w:outlineLvl w:val="2"/>
        <w:rPr>
          <w:rFonts w:ascii="Georgia" w:eastAsia="Times New Roman" w:hAnsi="Georgia" w:cs="Times New Roman"/>
          <w:b/>
          <w:bCs/>
          <w:i/>
          <w:iCs/>
          <w:color w:val="FF0000"/>
          <w:sz w:val="24"/>
          <w:szCs w:val="24"/>
          <w:lang w:eastAsia="ru-UA"/>
        </w:rPr>
      </w:pPr>
      <w:r w:rsidRPr="000B5293">
        <w:rPr>
          <w:rFonts w:ascii="Georgia" w:eastAsia="Times New Roman" w:hAnsi="Georgia" w:cs="Times New Roman"/>
          <w:b/>
          <w:bCs/>
          <w:i/>
          <w:iCs/>
          <w:color w:val="FF0000"/>
          <w:sz w:val="24"/>
          <w:szCs w:val="24"/>
          <w:lang w:eastAsia="ru-UA"/>
        </w:rPr>
        <w:t>UPDATE 3 (26.12.2011)</w:t>
      </w:r>
    </w:p>
    <w:p w14:paraId="3B45A3ED" w14:textId="77777777" w:rsidR="000B5293" w:rsidRPr="000B5293" w:rsidRDefault="000B5293" w:rsidP="000B52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В FF также появляется выше приведенная ошибка, если в файле нет отбивки после первой строки, объявляющей формат файла.</w:t>
      </w: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br/>
        <w:t>Т.е. вот так не правильно:</w:t>
      </w:r>
    </w:p>
    <w:p w14:paraId="79AE8DF7" w14:textId="77777777" w:rsidR="000B5293" w:rsidRPr="000B5293" w:rsidRDefault="000B5293" w:rsidP="000B5293">
      <w:pPr>
        <w:pBdr>
          <w:top w:val="dashed" w:sz="6" w:space="0" w:color="B6B6B6"/>
          <w:left w:val="dashed" w:sz="2" w:space="0" w:color="B6B6B6"/>
          <w:bottom w:val="dashed" w:sz="6" w:space="0" w:color="B6B6B6"/>
          <w:right w:val="dashed" w:sz="2" w:space="0" w:color="B6B6B6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4"/>
          <w:szCs w:val="24"/>
          <w:lang w:eastAsia="ru-UA"/>
        </w:rPr>
      </w:pPr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&lt;?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xml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 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version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="1.0" 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encoding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="UTF-8"?&gt;&lt;!DOCTYPE 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svg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 PUBLIC "-//W3C//DTD SVG 1.1//EN" "http://www.w3.org/Graphics/SVG/1.1/DTD/svg11.dtd"&gt;</w:t>
      </w:r>
    </w:p>
    <w:p w14:paraId="388938E3" w14:textId="77777777" w:rsidR="000B5293" w:rsidRPr="000B5293" w:rsidRDefault="000B5293" w:rsidP="000B5293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</w:pPr>
      <w:r w:rsidRPr="000B5293">
        <w:rPr>
          <w:rFonts w:ascii="Times New Roman" w:eastAsia="Times New Roman" w:hAnsi="Times New Roman" w:cs="Times New Roman"/>
          <w:color w:val="4C4C4C"/>
          <w:sz w:val="24"/>
          <w:szCs w:val="24"/>
          <w:lang w:eastAsia="ru-UA"/>
        </w:rPr>
        <w:t>А вот так правильно:</w:t>
      </w:r>
    </w:p>
    <w:p w14:paraId="0358358F" w14:textId="77777777" w:rsidR="000B5293" w:rsidRPr="000B5293" w:rsidRDefault="000B5293" w:rsidP="000B5293">
      <w:pPr>
        <w:pBdr>
          <w:top w:val="dashed" w:sz="6" w:space="0" w:color="B6B6B6"/>
          <w:left w:val="dashed" w:sz="2" w:space="0" w:color="B6B6B6"/>
          <w:bottom w:val="dashed" w:sz="6" w:space="0" w:color="B6B6B6"/>
          <w:right w:val="dashed" w:sz="2" w:space="0" w:color="B6B6B6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450"/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</w:pPr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&lt;?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xml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 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version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="1.0" 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encoding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="UTF-8"?&gt;</w:t>
      </w:r>
    </w:p>
    <w:p w14:paraId="6A0B614C" w14:textId="77777777" w:rsidR="000B5293" w:rsidRPr="000B5293" w:rsidRDefault="000B5293" w:rsidP="000B5293">
      <w:pPr>
        <w:pBdr>
          <w:top w:val="dashed" w:sz="6" w:space="0" w:color="B6B6B6"/>
          <w:left w:val="dashed" w:sz="2" w:space="0" w:color="B6B6B6"/>
          <w:bottom w:val="dashed" w:sz="6" w:space="0" w:color="B6B6B6"/>
          <w:right w:val="dashed" w:sz="2" w:space="0" w:color="B6B6B6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4"/>
          <w:szCs w:val="24"/>
          <w:lang w:eastAsia="ru-UA"/>
        </w:rPr>
      </w:pPr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&lt;!DOCTYPE </w:t>
      </w:r>
      <w:proofErr w:type="spellStart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>svg</w:t>
      </w:r>
      <w:proofErr w:type="spellEnd"/>
      <w:r w:rsidRPr="000B5293">
        <w:rPr>
          <w:rFonts w:ascii="Courier New" w:eastAsia="Times New Roman" w:hAnsi="Courier New" w:cs="Courier New"/>
          <w:color w:val="3E5915"/>
          <w:sz w:val="20"/>
          <w:szCs w:val="20"/>
          <w:lang w:eastAsia="ru-UA"/>
        </w:rPr>
        <w:t xml:space="preserve"> PUBLIC "-//W3C//DTD SVG 1.1//EN" "http://www.w3.org/Graphics/SVG/1.1/DTD/svg11.dtd"</w:t>
      </w:r>
    </w:p>
    <w:p w14:paraId="769EB58B" w14:textId="77777777" w:rsidR="00A75684" w:rsidRDefault="00A75684"/>
    <w:sectPr w:rsidR="00A75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42B4A"/>
    <w:multiLevelType w:val="multilevel"/>
    <w:tmpl w:val="C33C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32B0C"/>
    <w:multiLevelType w:val="multilevel"/>
    <w:tmpl w:val="2CA0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128E7"/>
    <w:multiLevelType w:val="multilevel"/>
    <w:tmpl w:val="D25A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27F9D"/>
    <w:multiLevelType w:val="multilevel"/>
    <w:tmpl w:val="E0A8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04043"/>
    <w:multiLevelType w:val="multilevel"/>
    <w:tmpl w:val="3B5E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84"/>
    <w:rsid w:val="000B5293"/>
    <w:rsid w:val="00A7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9132A-E471-4C66-B9E2-8A8BAC73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52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Heading2">
    <w:name w:val="heading 2"/>
    <w:basedOn w:val="Normal"/>
    <w:link w:val="Heading2Char"/>
    <w:uiPriority w:val="9"/>
    <w:qFormat/>
    <w:rsid w:val="000B52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Heading3">
    <w:name w:val="heading 3"/>
    <w:basedOn w:val="Normal"/>
    <w:link w:val="Heading3Char"/>
    <w:uiPriority w:val="9"/>
    <w:qFormat/>
    <w:rsid w:val="000B52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293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customStyle="1" w:styleId="Heading2Char">
    <w:name w:val="Heading 2 Char"/>
    <w:basedOn w:val="DefaultParagraphFont"/>
    <w:link w:val="Heading2"/>
    <w:uiPriority w:val="9"/>
    <w:rsid w:val="000B5293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customStyle="1" w:styleId="Heading3Char">
    <w:name w:val="Heading 3 Char"/>
    <w:basedOn w:val="DefaultParagraphFont"/>
    <w:link w:val="Heading3"/>
    <w:uiPriority w:val="9"/>
    <w:rsid w:val="000B5293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styleId="Hyperlink">
    <w:name w:val="Hyperlink"/>
    <w:basedOn w:val="DefaultParagraphFont"/>
    <w:uiPriority w:val="99"/>
    <w:semiHidden/>
    <w:unhideWhenUsed/>
    <w:rsid w:val="000B52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Strong">
    <w:name w:val="Strong"/>
    <w:basedOn w:val="DefaultParagraphFont"/>
    <w:uiPriority w:val="22"/>
    <w:qFormat/>
    <w:rsid w:val="000B5293"/>
    <w:rPr>
      <w:b/>
      <w:bCs/>
    </w:rPr>
  </w:style>
  <w:style w:type="character" w:styleId="Emphasis">
    <w:name w:val="Emphasis"/>
    <w:basedOn w:val="DefaultParagraphFont"/>
    <w:uiPriority w:val="20"/>
    <w:qFormat/>
    <w:rsid w:val="000B52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293"/>
    <w:rPr>
      <w:rFonts w:ascii="Courier New" w:eastAsia="Times New Roman" w:hAnsi="Courier New" w:cs="Courier New"/>
      <w:sz w:val="20"/>
      <w:szCs w:val="20"/>
      <w:lang w:eastAsia="ru-UA"/>
    </w:rPr>
  </w:style>
  <w:style w:type="character" w:styleId="HTMLCode">
    <w:name w:val="HTML Code"/>
    <w:basedOn w:val="DefaultParagraphFont"/>
    <w:uiPriority w:val="99"/>
    <w:semiHidden/>
    <w:unhideWhenUsed/>
    <w:rsid w:val="000B529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0B5293"/>
  </w:style>
  <w:style w:type="character" w:customStyle="1" w:styleId="keyword">
    <w:name w:val="keyword"/>
    <w:basedOn w:val="DefaultParagraphFont"/>
    <w:rsid w:val="000B5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819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g63.ru/wp-content/uploads/2011/07/svg_1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xiper.net/collect/services/graphics/svg-compressor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g63.ru/other/svg-%D0%BD%D0%B0-%D1%81%D0%BE%D0%B1%D1%81%D1%82%D0%B2%D0%B5%D0%BD%D0%BD%D0%BE%D0%B9-%D1%88%D0%BA%D1%83%D1%80%D0%B5-%D1%87%D0%B0%D1%81%D1%82%D1%8C-1-%D1%81%D0%BE%D0%B7%D0%B4%D0%B0%D0%BD%D0%B8%D0%B5/" TargetMode="External"/><Relationship Id="rId12" Type="http://schemas.openxmlformats.org/officeDocument/2006/relationships/hyperlink" Target="http://blog.g63.ru/wp-content/uploads/2011/07/svg_3.png" TargetMode="External"/><Relationship Id="rId17" Type="http://schemas.openxmlformats.org/officeDocument/2006/relationships/hyperlink" Target="http://www.xiper.net/collect/web-without-flash/svg/compression-SVG-co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g63.ru/other/svg-%D0%BD%D0%B0-%D1%81%D0%BE%D0%B1%D1%81%D1%82%D0%B2%D0%B5%D0%BD%D0%BD%D0%BE%D0%B9-%D1%88%D0%BA%D1%83%D1%80%D0%B5-%D1%87%D0%B0%D1%81%D1%82%D1%8C-1-%D1%81%D0%BE%D0%B7%D0%B4%D0%B0%D0%BD%D0%B8%D0%B5/" TargetMode="External"/><Relationship Id="rId20" Type="http://schemas.openxmlformats.org/officeDocument/2006/relationships/hyperlink" Target="https://blog.g63.ru/other/svg-%D0%BD%D0%B0-%D1%81%D0%BE%D0%B1%D1%81%D1%82%D0%B2%D0%B5%D0%BD%D0%BD%D0%BE%D0%B9-%D1%88%D0%BA%D1%83%D1%80%D0%B5-%D1%87%D0%B0%D1%81%D1%82%D1%8C-1-%D1%81%D0%BE%D0%B7%D0%B4%D0%B0%D0%BD%D0%B8%D0%B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g63.ru/tag/css3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blog.g63.ru/tag/html5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blog.g63.ru/wp-content/uploads/2011/07/svg_2.png" TargetMode="External"/><Relationship Id="rId19" Type="http://schemas.openxmlformats.org/officeDocument/2006/relationships/hyperlink" Target="http://www.xiper.net/collect/services/graphics/svg-compresso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blog.g63.ru/wp-content/uploads/2011/07/svg_4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2182</Words>
  <Characters>12444</Characters>
  <Application>Microsoft Office Word</Application>
  <DocSecurity>0</DocSecurity>
  <Lines>103</Lines>
  <Paragraphs>29</Paragraphs>
  <ScaleCrop>false</ScaleCrop>
  <Company/>
  <LinksUpToDate>false</LinksUpToDate>
  <CharactersWithSpaces>14597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Dovzhyk Yuriy</dc:creator>
  <cp:keywords/>
  <dc:description/>
  <cp:lastModifiedBy>Dovzhyk Yuriy</cp:lastModifiedBy>
  <cp:revision>2</cp:revision>
  <dcterms:created xsi:type="dcterms:W3CDTF">2021-04-21T10:55:00Z</dcterms:created>
  <dcterms:modified xsi:type="dcterms:W3CDTF">2021-04-21T10:55:00Z</dcterms:modified>
</cp:coreProperties>
</file>